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5244" w:rsidDel="00F35244" w:rsidRDefault="00F35244" w:rsidP="00F35244">
      <w:pPr>
        <w:rPr>
          <w:del w:id="0" w:author="BCMM" w:date="2020-10-15T17:14:00Z"/>
        </w:rPr>
      </w:pPr>
      <w:r>
        <w:t xml:space="preserve">Recently, </w:t>
      </w:r>
      <w:del w:id="1" w:author="BCMM" w:date="2020-10-15T17:10:00Z">
        <w:r w:rsidDel="00F35244">
          <w:delText>for aged people,</w:delText>
        </w:r>
      </w:del>
      <w:r>
        <w:t xml:space="preserve"> </w:t>
      </w:r>
      <w:ins w:id="2" w:author="BCMM" w:date="2020-10-15T17:40:00Z">
        <w:r w:rsidR="006239E4">
          <w:t>o</w:t>
        </w:r>
      </w:ins>
      <w:ins w:id="3" w:author="BCMM" w:date="2020-10-15T17:11:00Z">
        <w:r>
          <w:t xml:space="preserve">ld people with </w:t>
        </w:r>
        <w:r w:rsidRPr="00F35244">
          <w:t>ophthalmologic disease</w:t>
        </w:r>
        <w:r>
          <w:t xml:space="preserve"> </w:t>
        </w:r>
      </w:ins>
      <w:del w:id="4" w:author="BCMM" w:date="2020-10-15T17:12:00Z">
        <w:r w:rsidDel="00F35244">
          <w:delText xml:space="preserve">diabetic retinopathy(DR), aged macular degeneration(AMD), and glaucoma </w:delText>
        </w:r>
      </w:del>
      <w:del w:id="5" w:author="BCMM" w:date="2020-10-15T17:10:00Z">
        <w:r w:rsidDel="00F35244">
          <w:delText>are</w:delText>
        </w:r>
      </w:del>
      <w:ins w:id="6" w:author="BCMM" w:date="2020-10-15T17:10:00Z">
        <w:r>
          <w:t>have been</w:t>
        </w:r>
      </w:ins>
      <w:r>
        <w:t xml:space="preserve"> increased in Korea.</w:t>
      </w:r>
      <w:ins w:id="7" w:author="BCMM" w:date="2020-10-15T17:14:00Z">
        <w:r>
          <w:t xml:space="preserve"> </w:t>
        </w:r>
      </w:ins>
    </w:p>
    <w:p w:rsidR="00F35244" w:rsidRDefault="00F35244" w:rsidP="00F35244">
      <w:pPr>
        <w:rPr>
          <w:ins w:id="8" w:author="BCMM" w:date="2020-10-15T17:14:00Z"/>
        </w:rPr>
      </w:pPr>
      <w:ins w:id="9" w:author="BCMM" w:date="2020-10-15T17:14:00Z">
        <w:r>
          <w:t>D</w:t>
        </w:r>
      </w:ins>
      <w:ins w:id="10" w:author="BCMM" w:date="2020-10-15T17:12:00Z">
        <w:r>
          <w:t xml:space="preserve">iabetic </w:t>
        </w:r>
        <w:proofErr w:type="gramStart"/>
        <w:r>
          <w:t>retinopathy(</w:t>
        </w:r>
        <w:proofErr w:type="gramEnd"/>
        <w:r>
          <w:t>DR), aged macular degeneration(AMD), and glaucoma</w:t>
        </w:r>
        <w:r>
          <w:t xml:space="preserve"> </w:t>
        </w:r>
      </w:ins>
      <w:ins w:id="11" w:author="BCMM" w:date="2020-10-15T17:13:00Z">
        <w:r>
          <w:t xml:space="preserve">are </w:t>
        </w:r>
      </w:ins>
      <w:del w:id="12" w:author="BCMM" w:date="2020-10-15T17:12:00Z">
        <w:r w:rsidDel="00F35244">
          <w:delText xml:space="preserve">They </w:delText>
        </w:r>
      </w:del>
      <w:del w:id="13" w:author="BCMM" w:date="2020-10-15T17:14:00Z">
        <w:r w:rsidDel="00F35244">
          <w:delText>a</w:delText>
        </w:r>
      </w:del>
      <w:del w:id="14" w:author="BCMM" w:date="2020-10-15T17:13:00Z">
        <w:r w:rsidDel="00F35244">
          <w:delText>re</w:delText>
        </w:r>
      </w:del>
      <w:del w:id="15" w:author="BCMM" w:date="2020-10-15T17:14:00Z">
        <w:r w:rsidDel="00F35244">
          <w:delText xml:space="preserve"> </w:delText>
        </w:r>
      </w:del>
      <w:ins w:id="16" w:author="BCMM" w:date="2020-10-15T17:12:00Z">
        <w:r>
          <w:t>m</w:t>
        </w:r>
      </w:ins>
      <w:del w:id="17" w:author="BCMM" w:date="2020-10-15T17:12:00Z">
        <w:r w:rsidDel="00F35244">
          <w:delText>m</w:delText>
        </w:r>
      </w:del>
      <w:r>
        <w:t>ajor ophthalmic diseases</w:t>
      </w:r>
      <w:ins w:id="18" w:author="BCMM" w:date="2020-10-15T17:19:00Z">
        <w:r>
          <w:t>,</w:t>
        </w:r>
      </w:ins>
      <w:r>
        <w:t xml:space="preserve"> which </w:t>
      </w:r>
      <w:ins w:id="19" w:author="BCMM" w:date="2020-10-15T17:41:00Z">
        <w:r w:rsidR="006239E4">
          <w:t xml:space="preserve">can </w:t>
        </w:r>
      </w:ins>
      <w:ins w:id="20" w:author="BCMM" w:date="2020-10-15T17:13:00Z">
        <w:r>
          <w:t>lead to the</w:t>
        </w:r>
      </w:ins>
      <w:del w:id="21" w:author="BCMM" w:date="2020-10-15T17:13:00Z">
        <w:r w:rsidDel="00F35244">
          <w:delText>occur</w:delText>
        </w:r>
      </w:del>
      <w:r>
        <w:t xml:space="preserve"> vision damage.</w:t>
      </w:r>
    </w:p>
    <w:p w:rsidR="00F35244" w:rsidDel="00F35244" w:rsidRDefault="00F35244" w:rsidP="00F35244">
      <w:pPr>
        <w:rPr>
          <w:del w:id="22" w:author="BCMM" w:date="2020-10-15T17:14:00Z"/>
        </w:rPr>
      </w:pPr>
      <w:ins w:id="23" w:author="BCMM" w:date="2020-10-15T17:16:00Z">
        <w:r>
          <w:t>T</w:t>
        </w:r>
      </w:ins>
      <w:ins w:id="24" w:author="BCMM" w:date="2020-10-15T17:14:00Z">
        <w:r>
          <w:t xml:space="preserve">he </w:t>
        </w:r>
      </w:ins>
    </w:p>
    <w:p w:rsidR="00F35244" w:rsidDel="00F35244" w:rsidRDefault="00F35244" w:rsidP="007926A4">
      <w:pPr>
        <w:rPr>
          <w:del w:id="25" w:author="BCMM" w:date="2020-10-15T17:15:00Z"/>
        </w:rPr>
        <w:pPrChange w:id="26" w:author="BCMM" w:date="2020-10-15T17:21:00Z">
          <w:pPr/>
        </w:pPrChange>
      </w:pPr>
      <w:del w:id="27" w:author="BCMM" w:date="2020-10-15T17:14:00Z">
        <w:r w:rsidDel="00F35244">
          <w:delText>The</w:delText>
        </w:r>
      </w:del>
      <w:ins w:id="28" w:author="BCMM" w:date="2020-10-15T17:41:00Z">
        <w:r w:rsidR="006239E4">
          <w:t xml:space="preserve">old </w:t>
        </w:r>
      </w:ins>
      <w:del w:id="29" w:author="BCMM" w:date="2020-10-15T17:15:00Z">
        <w:r w:rsidDel="00F35244">
          <w:delText xml:space="preserve"> </w:delText>
        </w:r>
      </w:del>
      <w:del w:id="30" w:author="BCMM" w:date="2020-10-15T17:41:00Z">
        <w:r w:rsidDel="006239E4">
          <w:delText xml:space="preserve">aged </w:delText>
        </w:r>
      </w:del>
      <w:r>
        <w:t xml:space="preserve">people need </w:t>
      </w:r>
      <w:del w:id="31" w:author="BCMM" w:date="2020-10-15T17:41:00Z">
        <w:r w:rsidDel="006239E4">
          <w:delText>periodic diagnosis</w:delText>
        </w:r>
      </w:del>
      <w:ins w:id="32" w:author="BCMM" w:date="2020-10-15T17:41:00Z">
        <w:r w:rsidR="006239E4">
          <w:t>regular checkup for these disease</w:t>
        </w:r>
      </w:ins>
      <w:r>
        <w:t xml:space="preserve"> with a fundus camera for eyes</w:t>
      </w:r>
      <w:ins w:id="33" w:author="BCMM" w:date="2020-10-15T17:16:00Z">
        <w:r>
          <w:t>.</w:t>
        </w:r>
      </w:ins>
      <w:ins w:id="34" w:author="BCMM" w:date="2020-10-15T17:19:00Z">
        <w:r>
          <w:t xml:space="preserve"> However, it is </w:t>
        </w:r>
        <w:r w:rsidR="007926A4">
          <w:t xml:space="preserve">difficult to be </w:t>
        </w:r>
      </w:ins>
      <w:ins w:id="35" w:author="BCMM" w:date="2020-10-15T17:20:00Z">
        <w:r w:rsidR="007926A4">
          <w:t>inspected in advance</w:t>
        </w:r>
      </w:ins>
      <w:ins w:id="36" w:author="BCMM" w:date="2020-10-15T17:41:00Z">
        <w:r w:rsidR="006239E4">
          <w:t xml:space="preserve"> and </w:t>
        </w:r>
      </w:ins>
      <w:ins w:id="37" w:author="BCMM" w:date="2020-10-15T17:42:00Z">
        <w:r w:rsidR="006239E4">
          <w:t>regularly</w:t>
        </w:r>
      </w:ins>
      <w:ins w:id="38" w:author="BCMM" w:date="2020-10-15T17:20:00Z">
        <w:r w:rsidR="007926A4">
          <w:t>, due to t</w:t>
        </w:r>
      </w:ins>
      <w:ins w:id="39" w:author="BCMM" w:date="2020-10-15T17:16:00Z">
        <w:r>
          <w:t xml:space="preserve">he </w:t>
        </w:r>
      </w:ins>
      <w:ins w:id="40" w:author="BCMM" w:date="2020-10-15T17:17:00Z">
        <w:r>
          <w:t>limited medical environment</w:t>
        </w:r>
      </w:ins>
      <w:ins w:id="41" w:author="BCMM" w:date="2020-10-15T17:20:00Z">
        <w:r w:rsidR="007926A4">
          <w:t xml:space="preserve"> in</w:t>
        </w:r>
      </w:ins>
      <w:ins w:id="42" w:author="BCMM" w:date="2020-10-15T17:17:00Z">
        <w:r>
          <w:t>clud</w:t>
        </w:r>
      </w:ins>
      <w:ins w:id="43" w:author="BCMM" w:date="2020-10-15T17:20:00Z">
        <w:r w:rsidR="007926A4">
          <w:t>ing</w:t>
        </w:r>
      </w:ins>
      <w:ins w:id="44" w:author="BCMM" w:date="2020-10-15T17:17:00Z">
        <w:r>
          <w:t xml:space="preserve"> the number of doctors</w:t>
        </w:r>
      </w:ins>
      <w:ins w:id="45" w:author="BCMM" w:date="2020-10-15T17:18:00Z">
        <w:r>
          <w:t xml:space="preserve"> and </w:t>
        </w:r>
        <w:r>
          <w:t>tertiary-care hospitals.</w:t>
        </w:r>
      </w:ins>
      <w:del w:id="46" w:author="BCMM" w:date="2020-10-15T17:15:00Z">
        <w:r w:rsidDel="00F35244">
          <w:delText>.</w:delText>
        </w:r>
      </w:del>
    </w:p>
    <w:p w:rsidR="00F35244" w:rsidDel="007926A4" w:rsidRDefault="00F35244" w:rsidP="007926A4">
      <w:pPr>
        <w:rPr>
          <w:del w:id="47" w:author="BCMM" w:date="2020-10-15T17:21:00Z"/>
        </w:rPr>
        <w:pPrChange w:id="48" w:author="BCMM" w:date="2020-10-15T17:21:00Z">
          <w:pPr/>
        </w:pPrChange>
      </w:pPr>
      <w:del w:id="49" w:author="BCMM" w:date="2020-10-15T17:15:00Z">
        <w:r w:rsidDel="00F35244">
          <w:delText>But, in these days, periodic diagnosis are</w:delText>
        </w:r>
      </w:del>
      <w:del w:id="50" w:author="BCMM" w:date="2020-10-15T17:21:00Z">
        <w:r w:rsidDel="007926A4">
          <w:delText xml:space="preserve"> hard to be done</w:delText>
        </w:r>
      </w:del>
    </w:p>
    <w:p w:rsidR="00F35244" w:rsidRDefault="00F35244" w:rsidP="007926A4">
      <w:pPr>
        <w:pPrChange w:id="51" w:author="BCMM" w:date="2020-10-15T17:21:00Z">
          <w:pPr/>
        </w:pPrChange>
      </w:pPr>
      <w:del w:id="52" w:author="BCMM" w:date="2020-10-15T17:21:00Z">
        <w:r w:rsidDel="007926A4">
          <w:delText>because there are not sufficient ophthalmic doctors and the ophthalmic inspections are dependent on tertiary-care hospitals.</w:delText>
        </w:r>
      </w:del>
    </w:p>
    <w:p w:rsidR="009D4EFA" w:rsidRDefault="009D4EFA" w:rsidP="007926A4">
      <w:pPr>
        <w:rPr>
          <w:ins w:id="53" w:author="BCMM" w:date="2020-10-15T17:34:00Z"/>
        </w:rPr>
      </w:pPr>
      <w:ins w:id="54" w:author="BCMM" w:date="2020-10-15T17:34:00Z">
        <w:r>
          <w:t xml:space="preserve">Here, </w:t>
        </w:r>
        <w:r w:rsidRPr="007926A4">
          <w:t>Artificial Intelligen</w:t>
        </w:r>
        <w:r>
          <w:t>c</w:t>
        </w:r>
        <w:bookmarkStart w:id="55" w:name="_GoBack"/>
        <w:bookmarkEnd w:id="55"/>
        <w:r>
          <w:t>e (A.I.) is developed thought the research project</w:t>
        </w:r>
        <w:r>
          <w:t xml:space="preserve">. </w:t>
        </w:r>
      </w:ins>
    </w:p>
    <w:p w:rsidR="009D4EFA" w:rsidRDefault="00F35244" w:rsidP="007926A4">
      <w:pPr>
        <w:rPr>
          <w:ins w:id="56" w:author="BCMM" w:date="2020-10-15T17:25:00Z"/>
        </w:rPr>
      </w:pPr>
      <w:del w:id="57" w:author="BCMM" w:date="2020-10-15T17:27:00Z">
        <w:r w:rsidDel="007926A4">
          <w:delText xml:space="preserve">Therefore, </w:delText>
        </w:r>
      </w:del>
      <w:ins w:id="58" w:author="BCMM" w:date="2020-10-15T17:28:00Z">
        <w:r w:rsidR="007926A4">
          <w:t>E</w:t>
        </w:r>
      </w:ins>
      <w:ins w:id="59" w:author="BCMM" w:date="2020-10-15T17:21:00Z">
        <w:r w:rsidR="007926A4">
          <w:t>arly detection and d</w:t>
        </w:r>
      </w:ins>
      <w:ins w:id="60" w:author="BCMM" w:date="2020-10-15T17:22:00Z">
        <w:r w:rsidR="007926A4">
          <w:t xml:space="preserve">iagnosis are available by employing </w:t>
        </w:r>
      </w:ins>
      <w:del w:id="61" w:author="BCMM" w:date="2020-10-15T17:28:00Z">
        <w:r w:rsidDel="007926A4">
          <w:delText xml:space="preserve">an </w:delText>
        </w:r>
      </w:del>
      <w:ins w:id="62" w:author="BCMM" w:date="2020-10-15T17:34:00Z">
        <w:r w:rsidR="009D4EFA">
          <w:t xml:space="preserve"> the </w:t>
        </w:r>
      </w:ins>
      <w:r>
        <w:t>A.I.</w:t>
      </w:r>
      <w:ins w:id="63" w:author="BCMM" w:date="2020-10-15T17:21:00Z">
        <w:r w:rsidR="007926A4">
          <w:t xml:space="preserve"> </w:t>
        </w:r>
      </w:ins>
      <w:del w:id="64" w:author="BCMM" w:date="2020-10-15T17:22:00Z">
        <w:r w:rsidDel="007926A4">
          <w:delText xml:space="preserve"> which does diagnosis </w:delText>
        </w:r>
      </w:del>
      <w:r>
        <w:t>for ophthalmic diseases</w:t>
      </w:r>
      <w:ins w:id="65" w:author="BCMM" w:date="2020-10-15T17:22:00Z">
        <w:r w:rsidR="007926A4">
          <w:t xml:space="preserve"> using the image data of eyes</w:t>
        </w:r>
      </w:ins>
      <w:ins w:id="66" w:author="BCMM" w:date="2020-10-15T17:34:00Z">
        <w:r w:rsidR="009D4EFA">
          <w:t>.</w:t>
        </w:r>
      </w:ins>
    </w:p>
    <w:p w:rsidR="007926A4" w:rsidRDefault="007926A4" w:rsidP="007926A4">
      <w:pPr>
        <w:rPr>
          <w:ins w:id="67" w:author="BCMM" w:date="2020-10-15T17:26:00Z"/>
        </w:rPr>
      </w:pPr>
      <w:ins w:id="68" w:author="BCMM" w:date="2020-10-15T17:25:00Z">
        <w:r>
          <w:t xml:space="preserve">Moreover, </w:t>
        </w:r>
      </w:ins>
      <w:ins w:id="69" w:author="BCMM" w:date="2020-10-15T17:38:00Z">
        <w:r w:rsidR="009D4EFA">
          <w:t>t</w:t>
        </w:r>
      </w:ins>
      <w:ins w:id="70" w:author="BCMM" w:date="2020-10-15T17:23:00Z">
        <w:r>
          <w:t xml:space="preserve">he </w:t>
        </w:r>
      </w:ins>
      <w:ins w:id="71" w:author="BCMM" w:date="2020-10-15T17:35:00Z">
        <w:r w:rsidR="009D4EFA">
          <w:t xml:space="preserve">diagnosis results obtained from </w:t>
        </w:r>
      </w:ins>
      <w:ins w:id="72" w:author="BCMM" w:date="2020-10-15T17:23:00Z">
        <w:r>
          <w:t>A.I.</w:t>
        </w:r>
      </w:ins>
      <w:ins w:id="73" w:author="BCMM" w:date="2020-10-15T17:35:00Z">
        <w:r w:rsidR="009D4EFA">
          <w:t xml:space="preserve"> mo</w:t>
        </w:r>
      </w:ins>
      <w:ins w:id="74" w:author="BCMM" w:date="2020-10-15T17:36:00Z">
        <w:r w:rsidR="009D4EFA">
          <w:t xml:space="preserve">del </w:t>
        </w:r>
      </w:ins>
      <w:ins w:id="75" w:author="BCMM" w:date="2020-10-15T17:23:00Z">
        <w:r>
          <w:t>will</w:t>
        </w:r>
      </w:ins>
      <w:ins w:id="76" w:author="BCMM" w:date="2020-10-15T17:25:00Z">
        <w:r>
          <w:t xml:space="preserve"> </w:t>
        </w:r>
      </w:ins>
      <w:ins w:id="77" w:author="BCMM" w:date="2020-10-15T17:33:00Z">
        <w:r w:rsidR="009D4EFA">
          <w:t>help</w:t>
        </w:r>
      </w:ins>
      <w:ins w:id="78" w:author="BCMM" w:date="2020-10-15T17:26:00Z">
        <w:r>
          <w:t xml:space="preserve"> both </w:t>
        </w:r>
        <w:r>
          <w:t>non-ophthalmic doctors</w:t>
        </w:r>
        <w:r>
          <w:t xml:space="preserve"> and </w:t>
        </w:r>
        <w:r>
          <w:t>ophthalmic doctors</w:t>
        </w:r>
        <w:r>
          <w:t xml:space="preserve"> </w:t>
        </w:r>
      </w:ins>
      <w:ins w:id="79" w:author="BCMM" w:date="2020-10-15T17:59:00Z">
        <w:r w:rsidR="007231C2">
          <w:t xml:space="preserve">to </w:t>
        </w:r>
      </w:ins>
      <w:ins w:id="80" w:author="BCMM" w:date="2020-10-15T17:36:00Z">
        <w:r w:rsidR="009D4EFA">
          <w:t>give suitable suggestions to patients</w:t>
        </w:r>
      </w:ins>
      <w:ins w:id="81" w:author="BCMM" w:date="2020-10-15T17:37:00Z">
        <w:r w:rsidR="009D4EFA">
          <w:t xml:space="preserve">. Finally, it can </w:t>
        </w:r>
      </w:ins>
      <w:ins w:id="82" w:author="BCMM" w:date="2020-10-15T17:38:00Z">
        <w:r w:rsidR="009D4EFA">
          <w:t xml:space="preserve">be useful for the regular </w:t>
        </w:r>
      </w:ins>
      <w:ins w:id="83" w:author="BCMM" w:date="2020-10-15T17:39:00Z">
        <w:r w:rsidR="006239E4">
          <w:t>checkup</w:t>
        </w:r>
      </w:ins>
      <w:ins w:id="84" w:author="BCMM" w:date="2020-10-15T17:38:00Z">
        <w:r w:rsidR="009D4EFA">
          <w:t xml:space="preserve"> and early diagnosis of </w:t>
        </w:r>
        <w:r w:rsidR="009D4EFA">
          <w:t>ophthalmic diseases</w:t>
        </w:r>
        <w:r w:rsidR="009D4EFA">
          <w:t>.</w:t>
        </w:r>
      </w:ins>
    </w:p>
    <w:p w:rsidR="009D4EFA" w:rsidRDefault="009D4EFA" w:rsidP="009D4EFA">
      <w:pPr>
        <w:rPr>
          <w:ins w:id="85" w:author="BCMM" w:date="2020-10-15T17:31:00Z"/>
        </w:rPr>
      </w:pPr>
      <w:ins w:id="86" w:author="BCMM" w:date="2020-10-15T17:30:00Z">
        <w:r>
          <w:t xml:space="preserve">In this talk, we will introduce the developed </w:t>
        </w:r>
        <w:r>
          <w:t>A.I. model</w:t>
        </w:r>
        <w:r>
          <w:t xml:space="preserve"> </w:t>
        </w:r>
      </w:ins>
      <w:ins w:id="87" w:author="BCMM" w:date="2020-10-15T17:31:00Z">
        <w:r>
          <w:t>and training process</w:t>
        </w:r>
      </w:ins>
      <w:ins w:id="88" w:author="BCMM" w:date="2020-10-15T17:40:00Z">
        <w:r w:rsidR="006239E4">
          <w:t xml:space="preserve"> </w:t>
        </w:r>
      </w:ins>
      <w:ins w:id="89" w:author="BCMM" w:date="2020-10-15T17:31:00Z">
        <w:r>
          <w:t xml:space="preserve">to identify the main three </w:t>
        </w:r>
        <w:r>
          <w:t>ophthalmic</w:t>
        </w:r>
        <w:r>
          <w:t xml:space="preserve"> diseases</w:t>
        </w:r>
      </w:ins>
      <w:ins w:id="90" w:author="BCMM" w:date="2020-10-15T17:40:00Z">
        <w:r w:rsidR="006239E4">
          <w:t xml:space="preserve"> from</w:t>
        </w:r>
        <w:r w:rsidR="006239E4">
          <w:t xml:space="preserve"> the image data</w:t>
        </w:r>
        <w:r w:rsidR="006239E4">
          <w:t>.</w:t>
        </w:r>
      </w:ins>
    </w:p>
    <w:p w:rsidR="00F35244" w:rsidDel="006239E4" w:rsidRDefault="00F35244" w:rsidP="00F35244">
      <w:pPr>
        <w:rPr>
          <w:del w:id="91" w:author="BCMM" w:date="2020-10-15T17:40:00Z"/>
        </w:rPr>
      </w:pPr>
      <w:del w:id="92" w:author="BCMM" w:date="2020-10-15T17:40:00Z">
        <w:r w:rsidDel="006239E4">
          <w:delText xml:space="preserve"> is being developed through a research project.</w:delText>
        </w:r>
      </w:del>
    </w:p>
    <w:p w:rsidR="00F35244" w:rsidDel="006239E4" w:rsidRDefault="00F35244" w:rsidP="00F35244">
      <w:pPr>
        <w:rPr>
          <w:del w:id="93" w:author="BCMM" w:date="2020-10-15T17:40:00Z"/>
        </w:rPr>
      </w:pPr>
      <w:del w:id="94" w:author="BCMM" w:date="2020-10-15T17:40:00Z">
        <w:r w:rsidDel="006239E4">
          <w:delText>The A.I. will help non-ophthalmic doctors with their ophthalmic diagnosis and make periodic diagnosis easier.</w:delText>
        </w:r>
      </w:del>
    </w:p>
    <w:p w:rsidR="00F35244" w:rsidRDefault="00F35244" w:rsidP="00F35244">
      <w:del w:id="95" w:author="BCMM" w:date="2020-10-15T17:31:00Z">
        <w:r w:rsidDel="009D4EFA">
          <w:delText>In this presentation, we give you introductions for the A.I. model, and the image data which are contained in the training process.</w:delText>
        </w:r>
      </w:del>
    </w:p>
    <w:sectPr w:rsidR="00F35244"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BCMM">
    <w15:presenceInfo w15:providerId="Windows Live" w15:userId="91fcb3077a6f5e0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244"/>
    <w:rsid w:val="006239E4"/>
    <w:rsid w:val="007231C2"/>
    <w:rsid w:val="007926A4"/>
    <w:rsid w:val="009D4EFA"/>
    <w:rsid w:val="00F35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3AE17"/>
  <w15:chartTrackingRefBased/>
  <w15:docId w15:val="{F8A72AC8-5775-4C2B-9A67-AAF75EF0B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BCMM</dc:creator>
  <cp:keywords/>
  <dc:description/>
  <cp:lastModifiedBy>BCMM</cp:lastModifiedBy>
  <cp:revision>1</cp:revision>
  <dcterms:created xsi:type="dcterms:W3CDTF">2020-10-15T08:09:00Z</dcterms:created>
  <dcterms:modified xsi:type="dcterms:W3CDTF">2020-10-15T09:01:00Z</dcterms:modified>
</cp:coreProperties>
</file>